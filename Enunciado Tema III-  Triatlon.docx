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0F9F" w14:textId="05FAD820" w:rsidR="00F13A12" w:rsidRPr="001C3B8E" w:rsidRDefault="00F13006">
      <w:pPr>
        <w:spacing w:before="300" w:after="3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3B8E">
        <w:rPr>
          <w:noProof/>
          <w:sz w:val="20"/>
          <w:szCs w:val="20"/>
        </w:rPr>
        <w:drawing>
          <wp:anchor distT="114300" distB="114300" distL="114300" distR="114300" simplePos="0" relativeHeight="251658240" behindDoc="0" locked="0" layoutInCell="1" hidden="0" allowOverlap="1" wp14:anchorId="5C33A579" wp14:editId="1367B9F5">
            <wp:simplePos x="0" y="0"/>
            <wp:positionH relativeFrom="column">
              <wp:posOffset>5513705</wp:posOffset>
            </wp:positionH>
            <wp:positionV relativeFrom="paragraph">
              <wp:posOffset>0</wp:posOffset>
            </wp:positionV>
            <wp:extent cx="1112520" cy="11080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0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1C3B8E">
        <w:rPr>
          <w:rFonts w:ascii="Arial" w:eastAsia="Arial" w:hAnsi="Arial" w:cs="Arial"/>
          <w:b/>
          <w:color w:val="000000"/>
          <w:sz w:val="20"/>
          <w:szCs w:val="20"/>
        </w:rPr>
        <w:t xml:space="preserve">Enunciado Tema </w:t>
      </w:r>
      <w:r w:rsidR="00000000" w:rsidRPr="001C3B8E">
        <w:rPr>
          <w:rFonts w:ascii="Arial" w:eastAsia="Arial" w:hAnsi="Arial" w:cs="Arial"/>
          <w:b/>
          <w:sz w:val="20"/>
          <w:szCs w:val="20"/>
        </w:rPr>
        <w:t>II</w:t>
      </w:r>
      <w:r w:rsidR="00000000" w:rsidRPr="001C3B8E">
        <w:rPr>
          <w:rFonts w:ascii="Arial" w:eastAsia="Arial" w:hAnsi="Arial" w:cs="Arial"/>
          <w:b/>
          <w:color w:val="000000"/>
          <w:sz w:val="20"/>
          <w:szCs w:val="20"/>
        </w:rPr>
        <w:t xml:space="preserve">I - </w:t>
      </w:r>
      <w:r w:rsidR="00000000" w:rsidRPr="001C3B8E">
        <w:rPr>
          <w:rFonts w:ascii="Arial" w:eastAsia="Arial" w:hAnsi="Arial" w:cs="Arial"/>
          <w:b/>
          <w:sz w:val="20"/>
          <w:szCs w:val="20"/>
        </w:rPr>
        <w:t>Triatlón</w:t>
      </w:r>
      <w:bookmarkStart w:id="0" w:name="_heading=h.gjdgxs" w:colFirst="0" w:colLast="0"/>
      <w:bookmarkEnd w:id="0"/>
    </w:p>
    <w:p w14:paraId="1163EBB5" w14:textId="32535528" w:rsidR="00F13A12" w:rsidRPr="001C3B8E" w:rsidRDefault="00000000">
      <w:pPr>
        <w:pBdr>
          <w:bottom w:val="none" w:sz="0" w:space="5" w:color="auto"/>
        </w:pBdr>
        <w:shd w:val="clear" w:color="auto" w:fill="FFFFFF"/>
        <w:spacing w:before="100" w:after="0" w:line="240" w:lineRule="auto"/>
        <w:rPr>
          <w:rFonts w:ascii="Arial" w:eastAsia="Arial" w:hAnsi="Arial" w:cs="Arial"/>
          <w:color w:val="FF0000"/>
          <w:sz w:val="20"/>
          <w:szCs w:val="20"/>
        </w:rPr>
      </w:pP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El </w:t>
      </w:r>
      <w:r w:rsidRPr="001C3B8E">
        <w:rPr>
          <w:rFonts w:ascii="Arial" w:eastAsia="Arial" w:hAnsi="Arial" w:cs="Arial"/>
          <w:b/>
          <w:color w:val="202122"/>
          <w:sz w:val="20"/>
          <w:szCs w:val="20"/>
        </w:rPr>
        <w:t>triatlón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 es un deporte que implica la realización de 3 disciplinas deportivas, </w:t>
      </w:r>
      <w:hyperlink r:id="rId9">
        <w:r w:rsidRPr="001C3B8E">
          <w:rPr>
            <w:rFonts w:ascii="Arial" w:eastAsia="Arial" w:hAnsi="Arial" w:cs="Arial"/>
            <w:color w:val="3366CC"/>
            <w:sz w:val="20"/>
            <w:szCs w:val="20"/>
          </w:rPr>
          <w:t>natación</w:t>
        </w:r>
      </w:hyperlink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, </w:t>
      </w:r>
      <w:hyperlink r:id="rId10">
        <w:r w:rsidRPr="001C3B8E">
          <w:rPr>
            <w:rFonts w:ascii="Arial" w:eastAsia="Arial" w:hAnsi="Arial" w:cs="Arial"/>
            <w:color w:val="3366CC"/>
            <w:sz w:val="20"/>
            <w:szCs w:val="20"/>
          </w:rPr>
          <w:t>ciclismo</w:t>
        </w:r>
      </w:hyperlink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 y </w:t>
      </w:r>
      <w:hyperlink r:id="rId11">
        <w:r w:rsidRPr="001C3B8E">
          <w:rPr>
            <w:rFonts w:ascii="Arial" w:eastAsia="Arial" w:hAnsi="Arial" w:cs="Arial"/>
            <w:color w:val="3366CC"/>
            <w:sz w:val="20"/>
            <w:szCs w:val="20"/>
          </w:rPr>
          <w:t>carrera a pie</w:t>
        </w:r>
      </w:hyperlink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, que se realizan en orden y sin interrupción entre una prueba y la siguiente. </w:t>
      </w:r>
    </w:p>
    <w:p w14:paraId="415637EA" w14:textId="56E273B2" w:rsidR="00F13A12" w:rsidRPr="001C3B8E" w:rsidRDefault="00000000">
      <w:pPr>
        <w:pBdr>
          <w:bottom w:val="none" w:sz="0" w:space="5" w:color="auto"/>
        </w:pBdr>
        <w:shd w:val="clear" w:color="auto" w:fill="FFFFFF"/>
        <w:spacing w:before="100" w:after="0" w:line="240" w:lineRule="auto"/>
        <w:rPr>
          <w:rFonts w:ascii="Arial" w:eastAsia="Arial" w:hAnsi="Arial" w:cs="Arial"/>
          <w:color w:val="202122"/>
          <w:sz w:val="20"/>
          <w:szCs w:val="20"/>
        </w:rPr>
      </w:pP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Las carreras de triatlón se clasifican en varias modalidades según: </w:t>
      </w:r>
      <w:r w:rsidR="00F13006" w:rsidRPr="001C3B8E">
        <w:rPr>
          <w:rFonts w:ascii="Arial" w:eastAsia="Arial" w:hAnsi="Arial" w:cs="Arial"/>
          <w:color w:val="202122"/>
          <w:sz w:val="20"/>
          <w:szCs w:val="20"/>
        </w:rPr>
        <w:t xml:space="preserve">la fecha, 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su distancia </w:t>
      </w:r>
      <w:r w:rsidR="00F13006" w:rsidRPr="001C3B8E">
        <w:rPr>
          <w:rFonts w:ascii="Arial" w:eastAsia="Arial" w:hAnsi="Arial" w:cs="Arial"/>
          <w:color w:val="202122"/>
          <w:sz w:val="20"/>
          <w:szCs w:val="20"/>
        </w:rPr>
        <w:t>(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>corta y larga distancia</w:t>
      </w:r>
      <w:r w:rsidR="00F13006" w:rsidRPr="001C3B8E">
        <w:rPr>
          <w:rFonts w:ascii="Arial" w:eastAsia="Arial" w:hAnsi="Arial" w:cs="Arial"/>
          <w:color w:val="202122"/>
          <w:sz w:val="20"/>
          <w:szCs w:val="20"/>
        </w:rPr>
        <w:t>)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, </w:t>
      </w:r>
      <w:r w:rsidR="00F13006" w:rsidRPr="001C3B8E">
        <w:rPr>
          <w:rFonts w:ascii="Arial" w:eastAsia="Arial" w:hAnsi="Arial" w:cs="Arial"/>
          <w:color w:val="202122"/>
          <w:sz w:val="20"/>
          <w:szCs w:val="20"/>
        </w:rPr>
        <w:t xml:space="preserve">y 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si el circuito de ciclismo es en </w:t>
      </w:r>
      <w:r w:rsidR="00452D84" w:rsidRPr="001C3B8E">
        <w:rPr>
          <w:rFonts w:ascii="Arial" w:eastAsia="Arial" w:hAnsi="Arial" w:cs="Arial"/>
          <w:color w:val="202122"/>
          <w:sz w:val="20"/>
          <w:szCs w:val="20"/>
        </w:rPr>
        <w:t>‘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carretera o </w:t>
      </w:r>
      <w:proofErr w:type="spellStart"/>
      <w:r w:rsidRPr="001C3B8E">
        <w:rPr>
          <w:rFonts w:ascii="Arial" w:eastAsia="Arial" w:hAnsi="Arial" w:cs="Arial"/>
          <w:i/>
          <w:color w:val="202122"/>
          <w:sz w:val="20"/>
          <w:szCs w:val="20"/>
        </w:rPr>
        <w:t>cross</w:t>
      </w:r>
      <w:proofErr w:type="spellEnd"/>
      <w:r w:rsidR="00452D84" w:rsidRPr="001C3B8E">
        <w:rPr>
          <w:rFonts w:ascii="Arial" w:eastAsia="Arial" w:hAnsi="Arial" w:cs="Arial"/>
          <w:i/>
          <w:color w:val="202122"/>
          <w:sz w:val="20"/>
          <w:szCs w:val="20"/>
        </w:rPr>
        <w:t>’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 (por caminos y montaña)</w:t>
      </w:r>
      <w:r w:rsidR="00F13006" w:rsidRPr="001C3B8E">
        <w:rPr>
          <w:rFonts w:ascii="Arial" w:eastAsia="Arial" w:hAnsi="Arial" w:cs="Arial"/>
          <w:color w:val="202122"/>
          <w:sz w:val="20"/>
          <w:szCs w:val="20"/>
        </w:rPr>
        <w:t>.</w:t>
      </w:r>
    </w:p>
    <w:p w14:paraId="19D887C7" w14:textId="0D55A298" w:rsidR="00F13A12" w:rsidRPr="001C3B8E" w:rsidRDefault="00000000" w:rsidP="002574CE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202122"/>
          <w:sz w:val="20"/>
          <w:szCs w:val="20"/>
        </w:rPr>
      </w:pP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Crea una clase abstracta llamada </w:t>
      </w:r>
      <w:r w:rsidR="00452D84" w:rsidRPr="002574CE">
        <w:rPr>
          <w:rFonts w:ascii="Courier New" w:eastAsia="Courier New" w:hAnsi="Courier New" w:cs="Courier New"/>
          <w:b/>
          <w:color w:val="000000"/>
          <w:sz w:val="20"/>
          <w:szCs w:val="20"/>
        </w:rPr>
        <w:t>Participante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 con atributos</w:t>
      </w:r>
      <w:r w:rsidR="00452D84" w:rsidRPr="001C3B8E">
        <w:rPr>
          <w:rFonts w:ascii="Arial" w:eastAsia="Arial" w:hAnsi="Arial" w:cs="Arial"/>
          <w:color w:val="202122"/>
          <w:sz w:val="20"/>
          <w:szCs w:val="20"/>
        </w:rPr>
        <w:t xml:space="preserve"> </w:t>
      </w:r>
      <w:proofErr w:type="spellStart"/>
      <w:r w:rsidR="00452D84"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>nroParticipante</w:t>
      </w:r>
      <w:proofErr w:type="spellEnd"/>
      <w:r w:rsidR="00452D84"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="00452D84" w:rsidRPr="002574CE">
        <w:rPr>
          <w:rFonts w:ascii="Arial" w:eastAsia="Arial" w:hAnsi="Arial" w:cs="Arial"/>
          <w:color w:val="202122"/>
          <w:sz w:val="20"/>
          <w:szCs w:val="20"/>
        </w:rPr>
        <w:t>int</w:t>
      </w:r>
      <w:proofErr w:type="spellEnd"/>
      <w:r w:rsidR="00452D84"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452D84" w:rsidRPr="001C3B8E">
        <w:rPr>
          <w:rFonts w:ascii="Arial" w:eastAsia="Arial" w:hAnsi="Arial" w:cs="Arial"/>
          <w:color w:val="202122"/>
          <w:sz w:val="20"/>
          <w:szCs w:val="20"/>
        </w:rPr>
        <w:t xml:space="preserve">, y </w:t>
      </w:r>
      <w:r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>nombre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proofErr w:type="spellStart"/>
      <w:r w:rsidRPr="001C3B8E">
        <w:rPr>
          <w:rFonts w:ascii="Arial" w:eastAsia="Arial" w:hAnsi="Arial" w:cs="Arial"/>
          <w:color w:val="000000"/>
          <w:sz w:val="20"/>
          <w:szCs w:val="20"/>
        </w:rPr>
        <w:t>String</w:t>
      </w:r>
      <w:proofErr w:type="spellEnd"/>
      <w:r w:rsidR="00452D84" w:rsidRPr="001C3B8E">
        <w:rPr>
          <w:rFonts w:ascii="Arial" w:eastAsia="Arial" w:hAnsi="Arial" w:cs="Arial"/>
          <w:color w:val="000000"/>
          <w:sz w:val="20"/>
          <w:szCs w:val="20"/>
        </w:rPr>
        <w:t>)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>.</w:t>
      </w:r>
      <w:r w:rsidR="00452D84" w:rsidRPr="001C3B8E"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 xml:space="preserve">Esta clase debe tener un único constructor que reciba los valores para los atributos y los inicialice. </w:t>
      </w:r>
      <w:r w:rsidR="00452D84" w:rsidRPr="001C3B8E">
        <w:rPr>
          <w:rFonts w:ascii="Arial" w:eastAsia="Arial" w:hAnsi="Arial" w:cs="Arial"/>
          <w:color w:val="202122"/>
          <w:sz w:val="20"/>
          <w:szCs w:val="20"/>
        </w:rPr>
        <w:t xml:space="preserve">Y otro </w:t>
      </w:r>
      <w:r w:rsidRPr="001C3B8E">
        <w:rPr>
          <w:rFonts w:ascii="Arial" w:eastAsia="Arial" w:hAnsi="Arial" w:cs="Arial"/>
          <w:color w:val="202122"/>
          <w:sz w:val="20"/>
          <w:szCs w:val="20"/>
        </w:rPr>
        <w:t>método</w:t>
      </w:r>
      <w:r w:rsidR="00452D84" w:rsidRPr="001C3B8E">
        <w:rPr>
          <w:rFonts w:ascii="Arial" w:eastAsia="Arial" w:hAnsi="Arial" w:cs="Arial"/>
          <w:color w:val="202122"/>
          <w:sz w:val="20"/>
          <w:szCs w:val="20"/>
        </w:rPr>
        <w:t xml:space="preserve"> para Mostrar.</w:t>
      </w:r>
    </w:p>
    <w:p w14:paraId="1F4F338E" w14:textId="77777777" w:rsidR="00D93241" w:rsidRPr="001C3B8E" w:rsidRDefault="00D93241" w:rsidP="00D93241">
      <w:pPr>
        <w:spacing w:after="0" w:line="276" w:lineRule="auto"/>
        <w:ind w:left="1440"/>
        <w:rPr>
          <w:rFonts w:ascii="Arial" w:eastAsia="Arial" w:hAnsi="Arial" w:cs="Arial"/>
          <w:color w:val="374151"/>
          <w:sz w:val="20"/>
          <w:szCs w:val="20"/>
        </w:rPr>
      </w:pPr>
    </w:p>
    <w:p w14:paraId="293301A1" w14:textId="72BF2D9D" w:rsidR="00943175" w:rsidRPr="001C3B8E" w:rsidRDefault="00000000" w:rsidP="00D93241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Crea tres </w:t>
      </w:r>
      <w:r w:rsidR="00452D84" w:rsidRPr="001C3B8E">
        <w:rPr>
          <w:rFonts w:ascii="Arial" w:eastAsia="Arial" w:hAnsi="Arial" w:cs="Arial"/>
          <w:color w:val="000000"/>
          <w:sz w:val="20"/>
          <w:szCs w:val="20"/>
        </w:rPr>
        <w:t>interfaces con tipos de atleta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D93241"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>Nadador, Corredor, y Ciclista.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70C54874" w14:textId="07E63E49" w:rsidR="00943175" w:rsidRPr="001C3B8E" w:rsidRDefault="00D93241" w:rsidP="00943175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>Nadador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C3B8E" w:rsidRPr="001C3B8E">
        <w:rPr>
          <w:rFonts w:ascii="Arial" w:eastAsia="Arial" w:hAnsi="Arial" w:cs="Arial"/>
          <w:color w:val="000000"/>
          <w:sz w:val="20"/>
          <w:szCs w:val="20"/>
        </w:rPr>
        <w:t>debe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 tener un</w:t>
      </w:r>
      <w:r w:rsidR="001C3B8E" w:rsidRPr="001C3B8E">
        <w:rPr>
          <w:rFonts w:ascii="Arial" w:eastAsia="Arial" w:hAnsi="Arial" w:cs="Arial"/>
          <w:color w:val="000000"/>
          <w:sz w:val="20"/>
          <w:szCs w:val="20"/>
        </w:rPr>
        <w:t>a constante</w:t>
      </w:r>
      <w:r w:rsidR="001C3B8E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943175" w:rsidRPr="001C3B8E">
        <w:rPr>
          <w:rFonts w:ascii="Courier New" w:eastAsia="Courier New" w:hAnsi="Courier New" w:cs="Courier New"/>
          <w:color w:val="000000"/>
          <w:sz w:val="20"/>
          <w:szCs w:val="20"/>
        </w:rPr>
        <w:t>estilo de nado(</w:t>
      </w:r>
      <w:r w:rsidR="001C3B8E" w:rsidRPr="001C3B8E">
        <w:rPr>
          <w:rFonts w:ascii="Courier New" w:eastAsia="Courier New" w:hAnsi="Courier New" w:cs="Courier New"/>
          <w:color w:val="000000"/>
          <w:sz w:val="20"/>
          <w:szCs w:val="20"/>
        </w:rPr>
        <w:t>“</w:t>
      </w:r>
      <w:r w:rsidR="00943175" w:rsidRPr="001C3B8E">
        <w:rPr>
          <w:rFonts w:ascii="Courier New" w:eastAsia="Courier New" w:hAnsi="Courier New" w:cs="Courier New"/>
          <w:color w:val="000000"/>
          <w:sz w:val="20"/>
          <w:szCs w:val="20"/>
        </w:rPr>
        <w:t>crol</w:t>
      </w:r>
      <w:r w:rsidR="001C3B8E" w:rsidRPr="001C3B8E">
        <w:rPr>
          <w:rFonts w:ascii="Courier New" w:eastAsia="Courier New" w:hAnsi="Courier New" w:cs="Courier New"/>
          <w:color w:val="000000"/>
          <w:sz w:val="20"/>
          <w:szCs w:val="20"/>
        </w:rPr>
        <w:t>”</w:t>
      </w:r>
      <w:r w:rsidR="00943175" w:rsidRPr="001C3B8E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1C3B8E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>y</w:t>
      </w:r>
      <w:r w:rsidR="00211CB6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el </w:t>
      </w:r>
      <w:proofErr w:type="spellStart"/>
      <w:r w:rsid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>metodo</w:t>
      </w:r>
      <w:proofErr w:type="spellEnd"/>
      <w:r w:rsidR="00943175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Nadar</w:t>
      </w:r>
      <w:r w:rsidR="00943175" w:rsidRPr="001C3B8E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5EAAA42" w14:textId="4A4A9906" w:rsidR="00BB3858" w:rsidRPr="001C3B8E" w:rsidRDefault="00D93241" w:rsidP="00D93241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>Corredor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C3B8E" w:rsidRPr="001C3B8E">
        <w:rPr>
          <w:rFonts w:ascii="Arial" w:eastAsia="Arial" w:hAnsi="Arial" w:cs="Arial"/>
          <w:color w:val="000000"/>
          <w:sz w:val="20"/>
          <w:szCs w:val="20"/>
        </w:rPr>
        <w:t>tendrá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C3B8E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>las</w:t>
      </w:r>
      <w:r w:rsidR="001C3B8E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habilidad</w:t>
      </w:r>
      <w:r w:rsidR="001C3B8E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>es</w:t>
      </w:r>
      <w:r w:rsidR="001C3B8E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1C3B8E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Correr y </w:t>
      </w:r>
      <w:r w:rsidR="00C96017" w:rsidRPr="001C3B8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Calcular</w:t>
      </w:r>
      <w:r w:rsidR="008953D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p</w:t>
      </w:r>
      <w:r w:rsidR="00C96017" w:rsidRPr="001C3B8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otencia</w:t>
      </w:r>
      <w:r w:rsidR="008953D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2E854647" w14:textId="121995C2" w:rsidR="00452D84" w:rsidRPr="002574CE" w:rsidRDefault="00452D84" w:rsidP="00D93241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Crear la clase </w:t>
      </w:r>
      <w:r w:rsidRPr="002574CE">
        <w:rPr>
          <w:rFonts w:ascii="Courier New" w:eastAsia="Courier New" w:hAnsi="Courier New" w:cs="Courier New"/>
          <w:b/>
          <w:color w:val="000000"/>
          <w:sz w:val="20"/>
          <w:szCs w:val="20"/>
        </w:rPr>
        <w:t>Bicicleta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 que usa el ciclista cuando va a pedalear. Cada bici con </w:t>
      </w:r>
      <w:proofErr w:type="spellStart"/>
      <w:r w:rsidRPr="002574CE">
        <w:rPr>
          <w:rFonts w:ascii="Arial" w:eastAsia="Arial" w:hAnsi="Arial" w:cs="Arial"/>
          <w:color w:val="000000"/>
          <w:sz w:val="20"/>
          <w:szCs w:val="20"/>
        </w:rPr>
        <w:t>nroSerie</w:t>
      </w:r>
      <w:proofErr w:type="spellEnd"/>
      <w:r w:rsidRPr="002574CE">
        <w:rPr>
          <w:rFonts w:ascii="Arial" w:eastAsia="Arial" w:hAnsi="Arial" w:cs="Arial"/>
          <w:color w:val="000000"/>
          <w:sz w:val="20"/>
          <w:szCs w:val="20"/>
        </w:rPr>
        <w:t>, y su rodado (ej:20,26,29).</w:t>
      </w:r>
    </w:p>
    <w:p w14:paraId="72979F4B" w14:textId="2901C25C" w:rsidR="00E56BB7" w:rsidRPr="001C3B8E" w:rsidRDefault="00452D84" w:rsidP="00211CB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C3B8E">
        <w:rPr>
          <w:rFonts w:ascii="Arial" w:eastAsia="Arial" w:hAnsi="Arial" w:cs="Arial"/>
          <w:color w:val="000000"/>
          <w:sz w:val="20"/>
          <w:szCs w:val="20"/>
        </w:rPr>
        <w:t>La</w:t>
      </w:r>
      <w:r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Pr="001C3B8E">
        <w:rPr>
          <w:rFonts w:ascii="Arial" w:eastAsia="Arial" w:hAnsi="Arial" w:cs="Arial"/>
          <w:color w:val="000000"/>
          <w:sz w:val="20"/>
          <w:szCs w:val="20"/>
        </w:rPr>
        <w:t>interface</w:t>
      </w:r>
      <w:proofErr w:type="gramEnd"/>
      <w:r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>Ciclista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tiene por defecto una cadencia </w:t>
      </w:r>
      <w:r w:rsidR="009231C6" w:rsidRPr="001C3B8E">
        <w:rPr>
          <w:rFonts w:ascii="Arial" w:eastAsia="Arial" w:hAnsi="Arial" w:cs="Arial"/>
          <w:color w:val="000000"/>
          <w:sz w:val="20"/>
          <w:szCs w:val="20"/>
        </w:rPr>
        <w:t xml:space="preserve">(constante) 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>=</w:t>
      </w:r>
      <w:r w:rsidR="001C3B8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2 y </w:t>
      </w:r>
      <w:r w:rsidR="009231C6">
        <w:rPr>
          <w:rFonts w:ascii="Arial" w:eastAsia="Arial" w:hAnsi="Arial" w:cs="Arial"/>
          <w:color w:val="000000"/>
          <w:sz w:val="20"/>
          <w:szCs w:val="20"/>
        </w:rPr>
        <w:t xml:space="preserve">el 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método </w:t>
      </w:r>
      <w:r w:rsidR="009231C6">
        <w:rPr>
          <w:rFonts w:ascii="Arial" w:eastAsia="Arial" w:hAnsi="Arial" w:cs="Arial"/>
          <w:color w:val="000000"/>
          <w:sz w:val="20"/>
          <w:szCs w:val="20"/>
        </w:rPr>
        <w:t>P</w:t>
      </w:r>
      <w:r w:rsidR="001C3B8E" w:rsidRPr="001C3B8E">
        <w:rPr>
          <w:rFonts w:ascii="Arial" w:eastAsia="Arial" w:hAnsi="Arial" w:cs="Arial"/>
          <w:color w:val="000000"/>
          <w:sz w:val="20"/>
          <w:szCs w:val="20"/>
        </w:rPr>
        <w:t>edalear.</w:t>
      </w:r>
    </w:p>
    <w:p w14:paraId="329C5A26" w14:textId="3B63B88E" w:rsidR="009231C6" w:rsidRDefault="00E56BB7" w:rsidP="009231C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Crear la clase </w:t>
      </w:r>
      <w:r w:rsidRPr="001C3B8E">
        <w:rPr>
          <w:rFonts w:ascii="Courier New" w:eastAsia="Courier New" w:hAnsi="Courier New" w:cs="Courier New"/>
          <w:b/>
          <w:color w:val="000000"/>
          <w:sz w:val="20"/>
          <w:szCs w:val="20"/>
        </w:rPr>
        <w:t>triatleta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>,</w:t>
      </w:r>
      <w:r w:rsidR="001C3B8E" w:rsidRPr="001C3B8E">
        <w:rPr>
          <w:rFonts w:ascii="Arial" w:eastAsia="Arial" w:hAnsi="Arial" w:cs="Arial"/>
          <w:color w:val="000000"/>
          <w:sz w:val="20"/>
          <w:szCs w:val="20"/>
        </w:rPr>
        <w:t xml:space="preserve"> que hereda de participante, pero que además va a implementar los métodos para: Nadar, Correr, Calcular Potencia, y </w:t>
      </w:r>
      <w:proofErr w:type="gramStart"/>
      <w:r w:rsidR="001C3B8E" w:rsidRPr="001C3B8E">
        <w:rPr>
          <w:rFonts w:ascii="Arial" w:eastAsia="Arial" w:hAnsi="Arial" w:cs="Arial"/>
          <w:color w:val="000000"/>
          <w:sz w:val="20"/>
          <w:szCs w:val="20"/>
        </w:rPr>
        <w:t>Pedalear(</w:t>
      </w:r>
      <w:proofErr w:type="gramEnd"/>
      <w:r w:rsidR="009231C6">
        <w:rPr>
          <w:rFonts w:ascii="Arial" w:eastAsia="Arial" w:hAnsi="Arial" w:cs="Arial"/>
          <w:color w:val="000000"/>
          <w:sz w:val="20"/>
          <w:szCs w:val="20"/>
        </w:rPr>
        <w:t xml:space="preserve">usa </w:t>
      </w:r>
      <w:r w:rsidR="001C3B8E" w:rsidRPr="001C3B8E">
        <w:rPr>
          <w:rFonts w:ascii="Arial" w:eastAsia="Arial" w:hAnsi="Arial" w:cs="Arial"/>
          <w:color w:val="000000"/>
          <w:sz w:val="20"/>
          <w:szCs w:val="20"/>
        </w:rPr>
        <w:t xml:space="preserve">Bicicleta). Tiene constructor y </w:t>
      </w:r>
      <w:r w:rsidR="009231C6">
        <w:rPr>
          <w:rFonts w:ascii="Arial" w:eastAsia="Arial" w:hAnsi="Arial" w:cs="Arial"/>
          <w:color w:val="000000"/>
          <w:sz w:val="20"/>
          <w:szCs w:val="20"/>
        </w:rPr>
        <w:t xml:space="preserve">método </w:t>
      </w:r>
      <w:r w:rsidR="001C3B8E" w:rsidRPr="001C3B8E">
        <w:rPr>
          <w:rFonts w:ascii="Arial" w:eastAsia="Arial" w:hAnsi="Arial" w:cs="Arial"/>
          <w:color w:val="000000"/>
          <w:sz w:val="20"/>
          <w:szCs w:val="20"/>
        </w:rPr>
        <w:t xml:space="preserve">Mostrar. Sus características propias serán: </w:t>
      </w:r>
      <w:r w:rsidR="001C3B8E" w:rsidRPr="001C3B8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5246FF" w:rsidRPr="005246FF">
        <w:rPr>
          <w:rFonts w:ascii="Arial" w:eastAsia="Arial" w:hAnsi="Arial" w:cs="Arial"/>
          <w:color w:val="000000"/>
          <w:sz w:val="20"/>
          <w:szCs w:val="20"/>
        </w:rPr>
        <w:t>tiempoTotal</w:t>
      </w:r>
      <w:proofErr w:type="spellEnd"/>
      <w:r w:rsidR="005246FF" w:rsidRPr="005246F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246FF">
        <w:rPr>
          <w:rFonts w:ascii="Arial" w:eastAsia="Arial" w:hAnsi="Arial" w:cs="Arial"/>
          <w:color w:val="000000"/>
          <w:sz w:val="20"/>
          <w:szCs w:val="20"/>
        </w:rPr>
        <w:t xml:space="preserve">= 0.0, </w:t>
      </w:r>
      <w:r w:rsidR="001C3B8E" w:rsidRPr="009231C6">
        <w:rPr>
          <w:rFonts w:ascii="Arial" w:eastAsia="Arial" w:hAnsi="Arial" w:cs="Arial"/>
          <w:color w:val="000000"/>
          <w:sz w:val="20"/>
          <w:szCs w:val="20"/>
        </w:rPr>
        <w:t xml:space="preserve">Postura (entre 1 y 3), </w:t>
      </w:r>
      <w:r w:rsidR="001C3B8E" w:rsidRPr="009231C6">
        <w:rPr>
          <w:rFonts w:ascii="Arial" w:eastAsia="Arial" w:hAnsi="Arial" w:cs="Arial"/>
          <w:color w:val="000000"/>
          <w:sz w:val="20"/>
          <w:szCs w:val="20"/>
        </w:rPr>
        <w:t>Resistencia</w:t>
      </w:r>
      <w:r w:rsidR="001C3B8E" w:rsidRPr="009231C6">
        <w:rPr>
          <w:rFonts w:ascii="Arial" w:eastAsia="Arial" w:hAnsi="Arial" w:cs="Arial"/>
          <w:color w:val="000000"/>
          <w:sz w:val="20"/>
          <w:szCs w:val="20"/>
        </w:rPr>
        <w:t xml:space="preserve"> (0 a 60), </w:t>
      </w:r>
      <w:proofErr w:type="gramStart"/>
      <w:r w:rsidR="001C3B8E" w:rsidRPr="009231C6">
        <w:rPr>
          <w:rFonts w:ascii="Arial" w:eastAsia="Arial" w:hAnsi="Arial" w:cs="Arial"/>
          <w:color w:val="000000"/>
          <w:sz w:val="20"/>
          <w:szCs w:val="20"/>
        </w:rPr>
        <w:t>velocidad</w:t>
      </w:r>
      <w:r w:rsidR="009231C6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>(</w:t>
      </w:r>
      <w:proofErr w:type="gramEnd"/>
      <w:r w:rsidR="009231C6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0 a </w:t>
      </w:r>
      <w:r w:rsidR="009231C6">
        <w:rPr>
          <w:rFonts w:ascii="Arial" w:hAnsi="Arial" w:cs="Arial"/>
          <w:color w:val="4D5156"/>
          <w:sz w:val="20"/>
          <w:szCs w:val="20"/>
          <w:shd w:val="clear" w:color="auto" w:fill="FFFFFF"/>
        </w:rPr>
        <w:t>100</w:t>
      </w:r>
      <w:r w:rsidR="009231C6"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>)</w:t>
      </w:r>
      <w:r w:rsidR="001C3B8E" w:rsidRPr="009231C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C3B8E" w:rsidRPr="009231C6"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 w:rsidR="001C3B8E" w:rsidRPr="009231C6">
        <w:rPr>
          <w:rFonts w:ascii="Arial" w:eastAsia="Arial" w:hAnsi="Arial" w:cs="Arial"/>
          <w:color w:val="000000"/>
          <w:sz w:val="20"/>
          <w:szCs w:val="20"/>
        </w:rPr>
        <w:t>Fuerza</w:t>
      </w:r>
      <w:r w:rsidR="009231C6">
        <w:rPr>
          <w:rFonts w:ascii="Arial" w:eastAsia="Arial" w:hAnsi="Arial" w:cs="Arial"/>
          <w:color w:val="000000"/>
          <w:sz w:val="20"/>
          <w:szCs w:val="20"/>
        </w:rPr>
        <w:t>(</w:t>
      </w:r>
      <w:r w:rsidR="008953D5">
        <w:rPr>
          <w:rFonts w:ascii="Arial" w:eastAsia="Arial" w:hAnsi="Arial" w:cs="Arial"/>
          <w:color w:val="000000"/>
          <w:sz w:val="20"/>
          <w:szCs w:val="20"/>
        </w:rPr>
        <w:t>0.1 a 10.0)</w:t>
      </w:r>
    </w:p>
    <w:p w14:paraId="4F8C8A30" w14:textId="29F32544" w:rsidR="00F13A12" w:rsidRPr="008953D5" w:rsidRDefault="00E56BB7" w:rsidP="008953D5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8953D5">
        <w:rPr>
          <w:rFonts w:ascii="Arial" w:eastAsia="Arial" w:hAnsi="Arial" w:cs="Arial"/>
          <w:color w:val="000000"/>
          <w:sz w:val="20"/>
          <w:szCs w:val="20"/>
        </w:rPr>
        <w:t xml:space="preserve">Le colocaremos una implementación para </w:t>
      </w:r>
      <w:proofErr w:type="gramStart"/>
      <w:r w:rsidRPr="008953D5">
        <w:rPr>
          <w:rFonts w:ascii="Arial" w:eastAsia="Arial" w:hAnsi="Arial" w:cs="Arial"/>
          <w:color w:val="000000"/>
          <w:sz w:val="20"/>
          <w:szCs w:val="20"/>
        </w:rPr>
        <w:t>Correr</w:t>
      </w:r>
      <w:r w:rsidR="00943175" w:rsidRPr="008953D5"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End"/>
      <w:r w:rsidR="00943175" w:rsidRPr="008953D5">
        <w:rPr>
          <w:rFonts w:ascii="Arial" w:eastAsia="Arial" w:hAnsi="Arial" w:cs="Arial"/>
          <w:color w:val="000000"/>
          <w:sz w:val="20"/>
          <w:szCs w:val="20"/>
        </w:rPr>
        <w:t xml:space="preserve">muestra </w:t>
      </w:r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>la resistencia</w:t>
      </w:r>
      <w:r w:rsidR="00943175" w:rsidRPr="008953D5">
        <w:rPr>
          <w:rFonts w:ascii="Arial" w:eastAsia="Arial" w:hAnsi="Arial" w:cs="Arial"/>
          <w:color w:val="000000"/>
          <w:sz w:val="20"/>
          <w:szCs w:val="20"/>
        </w:rPr>
        <w:t>)</w:t>
      </w:r>
      <w:r w:rsidR="00211CB6" w:rsidRPr="008953D5">
        <w:rPr>
          <w:rFonts w:ascii="Arial" w:eastAsia="Arial" w:hAnsi="Arial" w:cs="Arial"/>
          <w:color w:val="000000"/>
          <w:sz w:val="20"/>
          <w:szCs w:val="20"/>
        </w:rPr>
        <w:t xml:space="preserve">, Además </w:t>
      </w:r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>implementa</w:t>
      </w:r>
      <w:r w:rsidRPr="008953D5">
        <w:rPr>
          <w:rFonts w:ascii="Arial" w:eastAsia="Arial" w:hAnsi="Arial" w:cs="Arial"/>
          <w:color w:val="000000"/>
          <w:sz w:val="20"/>
          <w:szCs w:val="20"/>
        </w:rPr>
        <w:t xml:space="preserve"> Pedalear que ahora muestra en consola “Sprint de Triatlón”</w:t>
      </w:r>
      <w:r w:rsidR="00943175" w:rsidRPr="008953D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11CB6" w:rsidRPr="008953D5">
        <w:rPr>
          <w:rFonts w:ascii="Arial" w:eastAsia="Arial" w:hAnsi="Arial" w:cs="Arial"/>
          <w:color w:val="000000"/>
          <w:sz w:val="20"/>
          <w:szCs w:val="20"/>
        </w:rPr>
        <w:t>+</w:t>
      </w:r>
      <w:r w:rsidR="00943175" w:rsidRPr="008953D5">
        <w:rPr>
          <w:rFonts w:ascii="Arial" w:eastAsia="Arial" w:hAnsi="Arial" w:cs="Arial"/>
          <w:color w:val="000000"/>
          <w:sz w:val="20"/>
          <w:szCs w:val="20"/>
        </w:rPr>
        <w:t xml:space="preserve"> su </w:t>
      </w:r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>postura y el rodado de la bici</w:t>
      </w:r>
      <w:r w:rsidR="00943175" w:rsidRPr="008953D5">
        <w:rPr>
          <w:rFonts w:ascii="Arial" w:eastAsia="Arial" w:hAnsi="Arial" w:cs="Arial"/>
          <w:color w:val="000000"/>
          <w:sz w:val="20"/>
          <w:szCs w:val="20"/>
        </w:rPr>
        <w:t>.</w:t>
      </w:r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 xml:space="preserve"> Nadar mostrara </w:t>
      </w:r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 xml:space="preserve">"Tramo de nado " </w:t>
      </w:r>
      <w:r w:rsidR="00461097" w:rsidRPr="008953D5">
        <w:rPr>
          <w:rFonts w:ascii="Arial" w:eastAsia="Arial" w:hAnsi="Arial" w:cs="Arial"/>
          <w:color w:val="000000"/>
          <w:sz w:val="20"/>
          <w:szCs w:val="20"/>
        </w:rPr>
        <w:t>+ estilo</w:t>
      </w:r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>e</w:t>
      </w:r>
      <w:proofErr w:type="gramEnd"/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 xml:space="preserve"> natación del atleta. </w:t>
      </w:r>
      <w:r w:rsidR="00000000" w:rsidRPr="008953D5">
        <w:rPr>
          <w:rFonts w:ascii="Arial" w:eastAsia="Arial" w:hAnsi="Arial" w:cs="Arial"/>
          <w:color w:val="000000"/>
          <w:sz w:val="20"/>
          <w:szCs w:val="20"/>
        </w:rPr>
        <w:t xml:space="preserve">Para implementar </w:t>
      </w:r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 xml:space="preserve">Calcular potencia </w:t>
      </w:r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 xml:space="preserve">(método que nos </w:t>
      </w:r>
      <w:proofErr w:type="spellStart"/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>dá</w:t>
      </w:r>
      <w:proofErr w:type="spellEnd"/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>el ratio</w:t>
      </w:r>
      <w:proofErr w:type="gramEnd"/>
      <w:r w:rsidR="008953D5" w:rsidRPr="008953D5">
        <w:rPr>
          <w:rFonts w:ascii="Arial" w:eastAsia="Arial" w:hAnsi="Arial" w:cs="Arial"/>
          <w:color w:val="000000"/>
          <w:sz w:val="20"/>
          <w:szCs w:val="20"/>
        </w:rPr>
        <w:t xml:space="preserve"> de trabajo está haciendo y lo rápido que lo hace. Se mide en watts (W) y tiene la siguiente fórmula: P (potencia) = F (fuerza) x V (velocidad). </w:t>
      </w:r>
    </w:p>
    <w:p w14:paraId="0AFC1286" w14:textId="77777777" w:rsidR="008953D5" w:rsidRDefault="008953D5" w:rsidP="008953D5">
      <w:pPr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</w:p>
    <w:p w14:paraId="0022D3B2" w14:textId="37186523" w:rsidR="00F13A12" w:rsidRPr="002574CE" w:rsidRDefault="00000000" w:rsidP="002574CE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Crear una </w:t>
      </w:r>
      <w:r w:rsidR="00E56BB7" w:rsidRPr="002574CE">
        <w:rPr>
          <w:rFonts w:ascii="Arial" w:eastAsia="Arial" w:hAnsi="Arial" w:cs="Arial"/>
          <w:color w:val="000000"/>
          <w:sz w:val="20"/>
          <w:szCs w:val="20"/>
        </w:rPr>
        <w:t xml:space="preserve">clase </w:t>
      </w:r>
      <w:r w:rsidR="00E56BB7" w:rsidRPr="002574CE">
        <w:rPr>
          <w:rFonts w:ascii="Courier New" w:eastAsia="Courier New" w:hAnsi="Courier New" w:cs="Courier New"/>
          <w:b/>
          <w:color w:val="000000"/>
          <w:sz w:val="20"/>
          <w:szCs w:val="20"/>
        </w:rPr>
        <w:t>Carrera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 que declare </w:t>
      </w:r>
      <w:proofErr w:type="gramStart"/>
      <w:r w:rsidR="008953D5" w:rsidRPr="002574CE">
        <w:rPr>
          <w:rFonts w:ascii="Arial" w:eastAsia="Arial" w:hAnsi="Arial" w:cs="Arial"/>
          <w:color w:val="000000"/>
          <w:sz w:val="20"/>
          <w:szCs w:val="20"/>
        </w:rPr>
        <w:t>fecha(</w:t>
      </w:r>
      <w:proofErr w:type="spellStart"/>
      <w:proofErr w:type="gramEnd"/>
      <w:r w:rsidR="008953D5" w:rsidRPr="002574CE">
        <w:rPr>
          <w:rFonts w:ascii="Arial" w:eastAsia="Arial" w:hAnsi="Arial" w:cs="Arial"/>
          <w:color w:val="000000"/>
          <w:sz w:val="20"/>
          <w:szCs w:val="20"/>
        </w:rPr>
        <w:t>LocalDate</w:t>
      </w:r>
      <w:proofErr w:type="spellEnd"/>
      <w:r w:rsidR="008953D5" w:rsidRPr="002574CE">
        <w:rPr>
          <w:rFonts w:ascii="Arial" w:eastAsia="Arial" w:hAnsi="Arial" w:cs="Arial"/>
          <w:color w:val="000000"/>
          <w:sz w:val="20"/>
          <w:szCs w:val="20"/>
        </w:rPr>
        <w:t>)</w:t>
      </w:r>
      <w:r w:rsidR="004911CF" w:rsidRPr="002574CE">
        <w:rPr>
          <w:rFonts w:ascii="Arial" w:eastAsia="Arial" w:hAnsi="Arial" w:cs="Arial"/>
          <w:color w:val="000000"/>
          <w:sz w:val="20"/>
          <w:szCs w:val="20"/>
        </w:rPr>
        <w:t>,</w:t>
      </w:r>
      <w:r w:rsidR="008953D5" w:rsidRPr="002574CE">
        <w:rPr>
          <w:rFonts w:ascii="Arial" w:eastAsia="Arial" w:hAnsi="Arial" w:cs="Arial"/>
          <w:color w:val="000000"/>
          <w:sz w:val="20"/>
          <w:szCs w:val="20"/>
        </w:rPr>
        <w:t xml:space="preserve"> distancia, circuito</w:t>
      </w:r>
      <w:r w:rsidR="002574CE" w:rsidRPr="002574CE">
        <w:rPr>
          <w:rFonts w:ascii="Arial" w:eastAsia="Arial" w:hAnsi="Arial" w:cs="Arial"/>
          <w:color w:val="000000"/>
          <w:sz w:val="20"/>
          <w:szCs w:val="20"/>
        </w:rPr>
        <w:t>(</w:t>
      </w:r>
      <w:proofErr w:type="spellStart"/>
      <w:r w:rsidR="002574CE" w:rsidRPr="002574CE">
        <w:rPr>
          <w:rFonts w:ascii="Arial" w:eastAsia="Arial" w:hAnsi="Arial" w:cs="Arial"/>
          <w:color w:val="000000"/>
          <w:sz w:val="20"/>
          <w:szCs w:val="20"/>
        </w:rPr>
        <w:t>cross</w:t>
      </w:r>
      <w:proofErr w:type="spellEnd"/>
      <w:r w:rsidR="002574CE" w:rsidRPr="002574CE">
        <w:rPr>
          <w:rFonts w:ascii="Arial" w:eastAsia="Arial" w:hAnsi="Arial" w:cs="Arial"/>
          <w:color w:val="000000"/>
          <w:sz w:val="20"/>
          <w:szCs w:val="20"/>
        </w:rPr>
        <w:t xml:space="preserve"> o carretera)</w:t>
      </w:r>
      <w:r w:rsidR="008953D5" w:rsidRPr="002574CE">
        <w:rPr>
          <w:rFonts w:ascii="Arial" w:eastAsia="Arial" w:hAnsi="Arial" w:cs="Arial"/>
          <w:color w:val="000000"/>
          <w:sz w:val="20"/>
          <w:szCs w:val="20"/>
        </w:rPr>
        <w:t>,</w:t>
      </w:r>
      <w:r w:rsidR="004911CF" w:rsidRPr="002574C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574CE" w:rsidRPr="002574CE">
        <w:rPr>
          <w:rFonts w:ascii="Arial" w:eastAsia="Arial" w:hAnsi="Arial" w:cs="Arial"/>
          <w:color w:val="000000"/>
          <w:sz w:val="20"/>
          <w:szCs w:val="20"/>
        </w:rPr>
        <w:t>así como u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>na colección</w:t>
      </w:r>
      <w:r w:rsidR="00211CB6" w:rsidRPr="002574CE"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proofErr w:type="spellStart"/>
      <w:r w:rsidR="00211CB6" w:rsidRPr="002574CE">
        <w:rPr>
          <w:rFonts w:ascii="Arial" w:eastAsia="Arial" w:hAnsi="Arial" w:cs="Arial"/>
          <w:color w:val="000000"/>
          <w:sz w:val="20"/>
          <w:szCs w:val="20"/>
        </w:rPr>
        <w:t>ArrayList</w:t>
      </w:r>
      <w:proofErr w:type="spellEnd"/>
      <w:r w:rsidR="00211CB6" w:rsidRPr="002574CE">
        <w:rPr>
          <w:rFonts w:ascii="Arial" w:eastAsia="Arial" w:hAnsi="Arial" w:cs="Arial"/>
          <w:color w:val="000000"/>
          <w:sz w:val="20"/>
          <w:szCs w:val="20"/>
        </w:rPr>
        <w:t>) de triatletas</w:t>
      </w:r>
      <w:r w:rsidR="004911CF" w:rsidRPr="002574CE">
        <w:rPr>
          <w:rFonts w:ascii="Arial" w:eastAsia="Arial" w:hAnsi="Arial" w:cs="Arial"/>
          <w:color w:val="000000"/>
          <w:sz w:val="20"/>
          <w:szCs w:val="20"/>
        </w:rPr>
        <w:t>.</w:t>
      </w:r>
      <w:r w:rsidR="00E56BB7" w:rsidRPr="002574C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Se debe incluir el método </w:t>
      </w:r>
      <w:proofErr w:type="spellStart"/>
      <w:proofErr w:type="gramStart"/>
      <w:r w:rsidR="002574CE" w:rsidRPr="002574CE">
        <w:rPr>
          <w:rFonts w:ascii="Arial" w:eastAsia="Arial" w:hAnsi="Arial" w:cs="Arial"/>
          <w:i/>
          <w:iCs/>
          <w:color w:val="000000"/>
          <w:sz w:val="20"/>
          <w:szCs w:val="20"/>
        </w:rPr>
        <w:t>agregarAtleta</w:t>
      </w:r>
      <w:proofErr w:type="spellEnd"/>
      <w:r w:rsidRPr="002574CE"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End"/>
      <w:r w:rsidR="00E56BB7" w:rsidRPr="002574CE">
        <w:rPr>
          <w:rFonts w:ascii="Arial" w:eastAsia="Arial" w:hAnsi="Arial" w:cs="Arial"/>
          <w:color w:val="000000"/>
          <w:sz w:val="20"/>
          <w:szCs w:val="20"/>
        </w:rPr>
        <w:t>Triatleta participante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), también debe incluir un método </w:t>
      </w:r>
      <w:proofErr w:type="spellStart"/>
      <w:r w:rsidRPr="002574CE">
        <w:rPr>
          <w:rFonts w:ascii="Arial" w:eastAsia="Arial" w:hAnsi="Arial" w:cs="Arial"/>
          <w:i/>
          <w:iCs/>
          <w:color w:val="000000"/>
          <w:sz w:val="20"/>
          <w:szCs w:val="20"/>
        </w:rPr>
        <w:t>mostrar</w:t>
      </w:r>
      <w:r w:rsidR="00E56BB7" w:rsidRPr="002574CE">
        <w:rPr>
          <w:rFonts w:ascii="Arial" w:eastAsia="Arial" w:hAnsi="Arial" w:cs="Arial"/>
          <w:i/>
          <w:iCs/>
          <w:color w:val="000000"/>
          <w:sz w:val="20"/>
          <w:szCs w:val="20"/>
        </w:rPr>
        <w:t>Atletas</w:t>
      </w:r>
      <w:proofErr w:type="spellEnd"/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 que muestra la colección</w:t>
      </w:r>
      <w:r w:rsidR="00E56BB7" w:rsidRPr="002574CE">
        <w:rPr>
          <w:rFonts w:ascii="Arial" w:eastAsia="Arial" w:hAnsi="Arial" w:cs="Arial"/>
          <w:color w:val="000000"/>
          <w:sz w:val="20"/>
          <w:szCs w:val="20"/>
        </w:rPr>
        <w:t xml:space="preserve"> de participantes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>.</w:t>
      </w:r>
      <w:r w:rsidR="002574CE" w:rsidRPr="002574C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Agrega un método llamado </w:t>
      </w:r>
      <w:proofErr w:type="spellStart"/>
      <w:proofErr w:type="gramStart"/>
      <w:r w:rsidRPr="002574CE">
        <w:rPr>
          <w:rFonts w:ascii="Arial" w:eastAsia="Arial" w:hAnsi="Arial" w:cs="Arial"/>
          <w:i/>
          <w:iCs/>
          <w:color w:val="000000"/>
          <w:sz w:val="20"/>
          <w:szCs w:val="20"/>
        </w:rPr>
        <w:t>ordenarPorNombre</w:t>
      </w:r>
      <w:proofErr w:type="spellEnd"/>
      <w:r w:rsidRPr="002574CE"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End"/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) en la clase </w:t>
      </w:r>
      <w:r w:rsidR="00E56BB7" w:rsidRPr="002574CE">
        <w:rPr>
          <w:rFonts w:ascii="Arial" w:eastAsia="Arial" w:hAnsi="Arial" w:cs="Arial"/>
          <w:color w:val="000000"/>
          <w:sz w:val="20"/>
          <w:szCs w:val="20"/>
        </w:rPr>
        <w:t xml:space="preserve">Triatleta 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>que ordena la colección por nombre de forma ascendente. </w:t>
      </w:r>
    </w:p>
    <w:p w14:paraId="035F5AC7" w14:textId="77777777" w:rsidR="008953D5" w:rsidRPr="001C3B8E" w:rsidRDefault="008953D5" w:rsidP="002574CE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10988F" w14:textId="1562A781" w:rsidR="004911CF" w:rsidRPr="001C3B8E" w:rsidRDefault="00000000" w:rsidP="002574CE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C3B8E">
        <w:rPr>
          <w:rFonts w:ascii="Arial" w:eastAsia="Arial" w:hAnsi="Arial" w:cs="Arial"/>
          <w:sz w:val="20"/>
          <w:szCs w:val="20"/>
        </w:rPr>
        <w:t xml:space="preserve">En el método </w:t>
      </w:r>
      <w:proofErr w:type="spellStart"/>
      <w:proofErr w:type="gramStart"/>
      <w:r w:rsidRPr="001C3B8E">
        <w:rPr>
          <w:rFonts w:ascii="Courier New" w:eastAsia="Courier New" w:hAnsi="Courier New" w:cs="Courier New"/>
          <w:sz w:val="20"/>
          <w:szCs w:val="20"/>
        </w:rPr>
        <w:t>main</w:t>
      </w:r>
      <w:proofErr w:type="spellEnd"/>
      <w:r w:rsidRPr="001C3B8E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1C3B8E">
        <w:rPr>
          <w:rFonts w:ascii="Courier New" w:eastAsia="Courier New" w:hAnsi="Courier New" w:cs="Courier New"/>
          <w:sz w:val="20"/>
          <w:szCs w:val="20"/>
        </w:rPr>
        <w:t>)</w:t>
      </w:r>
      <w:r w:rsidRPr="001C3B8E">
        <w:rPr>
          <w:rFonts w:ascii="Arial" w:eastAsia="Arial" w:hAnsi="Arial" w:cs="Arial"/>
          <w:sz w:val="20"/>
          <w:szCs w:val="20"/>
        </w:rPr>
        <w:t>, crear</w:t>
      </w:r>
      <w:r w:rsidR="004911CF" w:rsidRPr="001C3B8E">
        <w:rPr>
          <w:rFonts w:ascii="Arial" w:eastAsia="Arial" w:hAnsi="Arial" w:cs="Arial"/>
          <w:color w:val="000000"/>
          <w:sz w:val="20"/>
          <w:szCs w:val="20"/>
        </w:rPr>
        <w:t xml:space="preserve"> la instancia de carrera llamada “</w:t>
      </w:r>
      <w:proofErr w:type="spellStart"/>
      <w:r w:rsidR="002574CE">
        <w:rPr>
          <w:rFonts w:ascii="Arial" w:eastAsia="Arial" w:hAnsi="Arial" w:cs="Arial"/>
          <w:i/>
          <w:iCs/>
          <w:color w:val="000000"/>
          <w:sz w:val="20"/>
          <w:szCs w:val="20"/>
        </w:rPr>
        <w:t>triatlon</w:t>
      </w:r>
      <w:proofErr w:type="spellEnd"/>
      <w:r w:rsidR="004911CF" w:rsidRPr="001C3B8E">
        <w:rPr>
          <w:rFonts w:ascii="Arial" w:eastAsia="Arial" w:hAnsi="Arial" w:cs="Arial"/>
          <w:i/>
          <w:iCs/>
          <w:color w:val="000000"/>
          <w:sz w:val="20"/>
          <w:szCs w:val="20"/>
        </w:rPr>
        <w:t>”</w:t>
      </w:r>
      <w:r w:rsidR="002574CE">
        <w:rPr>
          <w:rFonts w:ascii="Arial" w:eastAsia="Arial" w:hAnsi="Arial" w:cs="Arial"/>
          <w:sz w:val="20"/>
          <w:szCs w:val="20"/>
        </w:rPr>
        <w:t xml:space="preserve"> con todos sus datos.</w:t>
      </w:r>
    </w:p>
    <w:p w14:paraId="0E4EA6CC" w14:textId="462F83DB" w:rsidR="00F13A12" w:rsidRPr="002574CE" w:rsidRDefault="00000000" w:rsidP="005977B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2574CE">
        <w:rPr>
          <w:rFonts w:ascii="Arial" w:eastAsia="Arial" w:hAnsi="Arial" w:cs="Arial"/>
          <w:sz w:val="20"/>
          <w:szCs w:val="20"/>
        </w:rPr>
        <w:t>D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ebe ingresar los datos de </w:t>
      </w:r>
      <w:r w:rsidR="004911CF" w:rsidRPr="002574CE">
        <w:rPr>
          <w:rFonts w:ascii="Arial" w:eastAsia="Arial" w:hAnsi="Arial" w:cs="Arial"/>
          <w:color w:val="000000"/>
          <w:sz w:val="20"/>
          <w:szCs w:val="20"/>
        </w:rPr>
        <w:t xml:space="preserve">un </w:t>
      </w:r>
      <w:r w:rsidR="005977B9">
        <w:rPr>
          <w:rFonts w:ascii="Arial" w:eastAsia="Arial" w:hAnsi="Arial" w:cs="Arial"/>
          <w:color w:val="000000"/>
          <w:sz w:val="20"/>
          <w:szCs w:val="20"/>
        </w:rPr>
        <w:t>2</w:t>
      </w:r>
      <w:r w:rsidR="002574CE" w:rsidRPr="002574C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 w:rsidR="002574CE" w:rsidRPr="002574CE">
        <w:rPr>
          <w:rFonts w:ascii="Arial" w:eastAsia="Arial" w:hAnsi="Arial" w:cs="Arial"/>
          <w:color w:val="000000"/>
          <w:sz w:val="20"/>
          <w:szCs w:val="20"/>
        </w:rPr>
        <w:t>atletas</w:t>
      </w:r>
      <w:r w:rsidR="002574CE"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End"/>
      <w:r w:rsidR="002574CE">
        <w:rPr>
          <w:rFonts w:ascii="Arial" w:eastAsia="Arial" w:hAnsi="Arial" w:cs="Arial"/>
          <w:color w:val="000000"/>
          <w:sz w:val="20"/>
          <w:szCs w:val="20"/>
        </w:rPr>
        <w:t>use super para constructor en super clase</w:t>
      </w:r>
      <w:r w:rsidR="002574CE">
        <w:rPr>
          <w:rFonts w:ascii="Arial" w:eastAsia="Arial" w:hAnsi="Arial" w:cs="Arial"/>
          <w:color w:val="000000"/>
          <w:sz w:val="20"/>
          <w:szCs w:val="20"/>
        </w:rPr>
        <w:t>)</w:t>
      </w:r>
      <w:r w:rsidR="002574CE" w:rsidRPr="002574CE">
        <w:rPr>
          <w:rFonts w:ascii="Arial" w:eastAsia="Arial" w:hAnsi="Arial" w:cs="Arial"/>
          <w:color w:val="000000"/>
          <w:sz w:val="20"/>
          <w:szCs w:val="20"/>
        </w:rPr>
        <w:t>,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 usando scanner, y ataja</w:t>
      </w:r>
      <w:r w:rsidRPr="002574CE">
        <w:rPr>
          <w:rFonts w:ascii="Arial" w:eastAsia="Arial" w:hAnsi="Arial" w:cs="Arial"/>
          <w:sz w:val="20"/>
          <w:szCs w:val="20"/>
        </w:rPr>
        <w:t xml:space="preserve">r las 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excepciones </w:t>
      </w:r>
      <w:proofErr w:type="spellStart"/>
      <w:r w:rsidRPr="002574CE">
        <w:rPr>
          <w:rFonts w:ascii="Courier New" w:eastAsia="Courier New" w:hAnsi="Courier New" w:cs="Courier New"/>
          <w:sz w:val="20"/>
          <w:szCs w:val="20"/>
        </w:rPr>
        <w:t>InputMismatchException</w:t>
      </w:r>
      <w:proofErr w:type="spellEnd"/>
      <w:r w:rsidRPr="002574CE">
        <w:rPr>
          <w:rFonts w:ascii="Courier New" w:eastAsia="Courier New" w:hAnsi="Courier New" w:cs="Courier New"/>
          <w:sz w:val="20"/>
          <w:szCs w:val="20"/>
        </w:rPr>
        <w:t xml:space="preserve"> y </w:t>
      </w:r>
      <w:proofErr w:type="spellStart"/>
      <w:r w:rsidRPr="002574CE">
        <w:rPr>
          <w:rFonts w:ascii="Courier New" w:eastAsia="Courier New" w:hAnsi="Courier New" w:cs="Courier New"/>
          <w:sz w:val="20"/>
          <w:szCs w:val="20"/>
        </w:rPr>
        <w:t>Exception</w:t>
      </w:r>
      <w:proofErr w:type="spellEnd"/>
      <w:r w:rsidRPr="002574CE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574CE">
        <w:rPr>
          <w:rFonts w:ascii="Arial" w:eastAsia="Arial" w:hAnsi="Arial" w:cs="Arial"/>
          <w:sz w:val="20"/>
          <w:szCs w:val="20"/>
        </w:rPr>
        <w:t>enviando el mensaje  “</w:t>
      </w:r>
      <w:r w:rsidRPr="002574CE">
        <w:rPr>
          <w:rFonts w:ascii="Arial" w:eastAsia="Arial" w:hAnsi="Arial" w:cs="Arial"/>
          <w:i/>
          <w:iCs/>
          <w:sz w:val="20"/>
          <w:szCs w:val="20"/>
        </w:rPr>
        <w:t xml:space="preserve">Error en </w:t>
      </w:r>
      <w:r w:rsidR="004911CF" w:rsidRPr="002574CE">
        <w:rPr>
          <w:rFonts w:ascii="Arial" w:eastAsia="Arial" w:hAnsi="Arial" w:cs="Arial"/>
          <w:i/>
          <w:iCs/>
          <w:sz w:val="20"/>
          <w:szCs w:val="20"/>
        </w:rPr>
        <w:t>datos de atleta</w:t>
      </w:r>
      <w:r w:rsidRPr="002574CE">
        <w:rPr>
          <w:rFonts w:ascii="Arial" w:eastAsia="Arial" w:hAnsi="Arial" w:cs="Arial"/>
          <w:i/>
          <w:iCs/>
          <w:sz w:val="20"/>
          <w:szCs w:val="20"/>
        </w:rPr>
        <w:t>!</w:t>
      </w:r>
      <w:r w:rsidRPr="002574CE">
        <w:rPr>
          <w:rFonts w:ascii="Arial" w:eastAsia="Arial" w:hAnsi="Arial" w:cs="Arial"/>
          <w:sz w:val="20"/>
          <w:szCs w:val="20"/>
        </w:rPr>
        <w:t>”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 para el ingreso indebido de </w:t>
      </w:r>
      <w:r w:rsidR="004911CF" w:rsidRPr="002574CE">
        <w:rPr>
          <w:rFonts w:ascii="Arial" w:eastAsia="Arial" w:hAnsi="Arial" w:cs="Arial"/>
          <w:color w:val="000000"/>
          <w:sz w:val="20"/>
          <w:szCs w:val="20"/>
        </w:rPr>
        <w:t>edad</w:t>
      </w:r>
      <w:r w:rsidRPr="002574CE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2574CE" w:rsidRPr="002574CE">
        <w:rPr>
          <w:rFonts w:ascii="Arial" w:eastAsia="Arial" w:hAnsi="Arial" w:cs="Arial"/>
          <w:sz w:val="20"/>
          <w:szCs w:val="20"/>
        </w:rPr>
        <w:t>Además,</w:t>
      </w:r>
      <w:r w:rsidRPr="002574CE">
        <w:rPr>
          <w:rFonts w:ascii="Arial" w:eastAsia="Arial" w:hAnsi="Arial" w:cs="Arial"/>
          <w:sz w:val="20"/>
          <w:szCs w:val="20"/>
        </w:rPr>
        <w:t xml:space="preserve"> agregar un bloque </w:t>
      </w:r>
      <w:proofErr w:type="spellStart"/>
      <w:r w:rsidRPr="002574CE">
        <w:rPr>
          <w:rFonts w:ascii="Arial" w:eastAsia="Arial" w:hAnsi="Arial" w:cs="Arial"/>
          <w:sz w:val="20"/>
          <w:szCs w:val="20"/>
        </w:rPr>
        <w:t>finally</w:t>
      </w:r>
      <w:proofErr w:type="spellEnd"/>
      <w:r w:rsidRPr="002574CE">
        <w:rPr>
          <w:rFonts w:ascii="Arial" w:eastAsia="Arial" w:hAnsi="Arial" w:cs="Arial"/>
          <w:sz w:val="20"/>
          <w:szCs w:val="20"/>
        </w:rPr>
        <w:t xml:space="preserve"> con el mensaje "</w:t>
      </w:r>
      <w:r w:rsidR="004911CF" w:rsidRPr="002574CE">
        <w:rPr>
          <w:rFonts w:ascii="Arial" w:eastAsia="Arial" w:hAnsi="Arial" w:cs="Arial"/>
          <w:i/>
          <w:iCs/>
          <w:sz w:val="20"/>
          <w:szCs w:val="20"/>
        </w:rPr>
        <w:t>Buena suerte en la carrera</w:t>
      </w:r>
      <w:r w:rsidRPr="002574CE">
        <w:rPr>
          <w:rFonts w:ascii="Arial" w:eastAsia="Arial" w:hAnsi="Arial" w:cs="Arial"/>
          <w:sz w:val="20"/>
          <w:szCs w:val="20"/>
        </w:rPr>
        <w:t xml:space="preserve">..." </w:t>
      </w:r>
    </w:p>
    <w:p w14:paraId="7A61A8C9" w14:textId="53A5A6F0" w:rsidR="00F13A12" w:rsidRPr="00461097" w:rsidRDefault="00000000" w:rsidP="002574CE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color w:val="374151"/>
          <w:sz w:val="20"/>
          <w:szCs w:val="20"/>
        </w:rPr>
      </w:pPr>
      <w:r w:rsidRPr="001C3B8E">
        <w:rPr>
          <w:rFonts w:ascii="Arial" w:eastAsia="Arial" w:hAnsi="Arial" w:cs="Arial"/>
          <w:sz w:val="20"/>
          <w:szCs w:val="20"/>
        </w:rPr>
        <w:t xml:space="preserve">Agregar 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a la colección, </w:t>
      </w:r>
      <w:r w:rsidRPr="001C3B8E">
        <w:rPr>
          <w:rFonts w:ascii="Arial" w:eastAsia="Arial" w:hAnsi="Arial" w:cs="Arial"/>
          <w:sz w:val="20"/>
          <w:szCs w:val="20"/>
        </w:rPr>
        <w:t xml:space="preserve">los </w:t>
      </w:r>
      <w:r w:rsidR="004911CF" w:rsidRPr="001C3B8E">
        <w:rPr>
          <w:rFonts w:ascii="Arial" w:eastAsia="Arial" w:hAnsi="Arial" w:cs="Arial"/>
          <w:sz w:val="20"/>
          <w:szCs w:val="20"/>
        </w:rPr>
        <w:t>Atletas</w:t>
      </w:r>
      <w:r w:rsidRPr="001C3B8E">
        <w:rPr>
          <w:rFonts w:ascii="Arial" w:eastAsia="Arial" w:hAnsi="Arial" w:cs="Arial"/>
          <w:sz w:val="20"/>
          <w:szCs w:val="20"/>
        </w:rPr>
        <w:t xml:space="preserve"> creados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, ordenar y mostrar nuevamente. </w:t>
      </w:r>
    </w:p>
    <w:p w14:paraId="015BAD1F" w14:textId="77777777" w:rsidR="00461097" w:rsidRPr="001C3B8E" w:rsidRDefault="00461097" w:rsidP="00461097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Asegúrate de que cada clase tenga un constructor que reciba los valores para los atributos y los inicialice correctamente. Además, cada clase </w:t>
      </w:r>
      <w:r>
        <w:rPr>
          <w:rFonts w:ascii="Arial" w:eastAsia="Arial" w:hAnsi="Arial" w:cs="Arial"/>
          <w:color w:val="000000"/>
          <w:sz w:val="20"/>
          <w:szCs w:val="20"/>
        </w:rPr>
        <w:t>debería tener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 xml:space="preserve"> el método para mostrar la información específica de la </w:t>
      </w:r>
      <w:r>
        <w:rPr>
          <w:rFonts w:ascii="Arial" w:eastAsia="Arial" w:hAnsi="Arial" w:cs="Arial"/>
          <w:color w:val="000000"/>
          <w:sz w:val="20"/>
          <w:szCs w:val="20"/>
        </w:rPr>
        <w:t>Carrera y sus triatletas</w:t>
      </w:r>
      <w:r w:rsidRPr="001C3B8E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F952E91" w14:textId="13947EB5" w:rsidR="00F13A12" w:rsidRPr="005246FF" w:rsidRDefault="00461097" w:rsidP="005977B9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374151"/>
          <w:sz w:val="20"/>
          <w:szCs w:val="20"/>
        </w:rPr>
      </w:pPr>
      <w:r w:rsidRPr="005246FF">
        <w:rPr>
          <w:rFonts w:ascii="Arial" w:eastAsia="Arial" w:hAnsi="Arial" w:cs="Arial"/>
          <w:color w:val="000000"/>
          <w:sz w:val="20"/>
          <w:szCs w:val="20"/>
        </w:rPr>
        <w:t xml:space="preserve">Probar que un atleta, nade, pedalee, y </w:t>
      </w:r>
      <w:r w:rsidRPr="005246FF">
        <w:rPr>
          <w:rFonts w:ascii="Arial" w:eastAsia="Arial" w:hAnsi="Arial" w:cs="Arial"/>
          <w:color w:val="000000"/>
          <w:sz w:val="20"/>
          <w:szCs w:val="20"/>
        </w:rPr>
        <w:t>corra</w:t>
      </w:r>
      <w:r w:rsidRPr="005246FF">
        <w:rPr>
          <w:rFonts w:ascii="Arial" w:eastAsia="Arial" w:hAnsi="Arial" w:cs="Arial"/>
          <w:color w:val="000000"/>
          <w:sz w:val="20"/>
          <w:szCs w:val="20"/>
        </w:rPr>
        <w:t>.</w:t>
      </w:r>
      <w:r w:rsidR="005977B9" w:rsidRPr="005246FF">
        <w:rPr>
          <w:rFonts w:ascii="Arial" w:eastAsia="Arial" w:hAnsi="Arial" w:cs="Arial"/>
          <w:color w:val="000000"/>
          <w:sz w:val="20"/>
          <w:szCs w:val="20"/>
        </w:rPr>
        <w:t xml:space="preserve"> La implementación de los 3 </w:t>
      </w:r>
      <w:proofErr w:type="gramStart"/>
      <w:r w:rsidR="005246FF" w:rsidRPr="005246FF">
        <w:rPr>
          <w:rFonts w:ascii="Arial" w:eastAsia="Arial" w:hAnsi="Arial" w:cs="Arial"/>
          <w:color w:val="000000"/>
          <w:sz w:val="20"/>
          <w:szCs w:val="20"/>
        </w:rPr>
        <w:t>métodos</w:t>
      </w:r>
      <w:r w:rsidR="005977B9" w:rsidRPr="005246FF">
        <w:rPr>
          <w:rFonts w:ascii="Arial" w:eastAsia="Arial" w:hAnsi="Arial" w:cs="Arial"/>
          <w:color w:val="000000"/>
          <w:sz w:val="20"/>
          <w:szCs w:val="20"/>
        </w:rPr>
        <w:t>,</w:t>
      </w:r>
      <w:proofErr w:type="gramEnd"/>
      <w:r w:rsidR="005977B9" w:rsidRPr="005246FF">
        <w:rPr>
          <w:rFonts w:ascii="Arial" w:eastAsia="Arial" w:hAnsi="Arial" w:cs="Arial"/>
          <w:color w:val="000000"/>
          <w:sz w:val="20"/>
          <w:szCs w:val="20"/>
        </w:rPr>
        <w:t xml:space="preserve"> llama al método</w:t>
      </w:r>
      <w:r w:rsidR="005246F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5246FF">
        <w:rPr>
          <w:rFonts w:ascii="Arial" w:eastAsia="Arial" w:hAnsi="Arial" w:cs="Arial"/>
          <w:color w:val="000000"/>
          <w:sz w:val="20"/>
          <w:szCs w:val="20"/>
        </w:rPr>
        <w:t>void</w:t>
      </w:r>
      <w:proofErr w:type="spellEnd"/>
      <w:r w:rsidR="005977B9" w:rsidRPr="005246F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5977B9" w:rsidRPr="00CB674D">
        <w:rPr>
          <w:rFonts w:ascii="Arial" w:eastAsia="Arial" w:hAnsi="Arial" w:cs="Arial"/>
          <w:i/>
          <w:iCs/>
          <w:color w:val="000000"/>
          <w:sz w:val="20"/>
          <w:szCs w:val="20"/>
        </w:rPr>
        <w:t>sumarTiempos</w:t>
      </w:r>
      <w:proofErr w:type="spellEnd"/>
      <w:r w:rsidR="005977B9" w:rsidRPr="005246FF">
        <w:rPr>
          <w:rFonts w:ascii="Arial" w:eastAsia="Arial" w:hAnsi="Arial" w:cs="Arial"/>
          <w:color w:val="000000"/>
          <w:sz w:val="20"/>
          <w:szCs w:val="20"/>
        </w:rPr>
        <w:t xml:space="preserve"> que suma</w:t>
      </w:r>
      <w:r w:rsidR="005246F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246FF">
        <w:rPr>
          <w:rFonts w:ascii="Arial" w:eastAsia="Arial" w:hAnsi="Arial" w:cs="Arial"/>
          <w:color w:val="000000"/>
          <w:sz w:val="20"/>
          <w:szCs w:val="20"/>
        </w:rPr>
        <w:t>a</w:t>
      </w:r>
      <w:r w:rsidR="005246FF" w:rsidRPr="005246F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5246FF" w:rsidRPr="005246FF">
        <w:rPr>
          <w:rFonts w:ascii="Arial" w:eastAsia="Arial" w:hAnsi="Arial" w:cs="Arial"/>
          <w:color w:val="000000"/>
          <w:sz w:val="20"/>
          <w:szCs w:val="20"/>
        </w:rPr>
        <w:t>tiempoTotal</w:t>
      </w:r>
      <w:proofErr w:type="spellEnd"/>
      <w:r w:rsidR="005977B9" w:rsidRPr="005246FF">
        <w:rPr>
          <w:rFonts w:ascii="Arial" w:eastAsia="Arial" w:hAnsi="Arial" w:cs="Arial"/>
          <w:color w:val="000000"/>
          <w:sz w:val="20"/>
          <w:szCs w:val="20"/>
        </w:rPr>
        <w:t xml:space="preserve"> un </w:t>
      </w:r>
      <w:proofErr w:type="spellStart"/>
      <w:r w:rsidR="005977B9" w:rsidRPr="005246FF">
        <w:rPr>
          <w:rFonts w:ascii="Arial" w:eastAsia="Arial" w:hAnsi="Arial" w:cs="Arial"/>
          <w:color w:val="000000"/>
          <w:sz w:val="20"/>
          <w:szCs w:val="20"/>
        </w:rPr>
        <w:t>Math.random</w:t>
      </w:r>
      <w:proofErr w:type="spellEnd"/>
      <w:r w:rsidR="005977B9" w:rsidRPr="005246FF">
        <w:rPr>
          <w:rFonts w:ascii="Arial" w:eastAsia="Arial" w:hAnsi="Arial" w:cs="Arial"/>
          <w:color w:val="000000"/>
          <w:sz w:val="20"/>
          <w:szCs w:val="20"/>
        </w:rPr>
        <w:t>()</w:t>
      </w:r>
      <w:r w:rsidR="005977B9" w:rsidRPr="005246FF">
        <w:rPr>
          <w:rFonts w:ascii="Arial" w:eastAsia="Arial" w:hAnsi="Arial" w:cs="Arial"/>
          <w:color w:val="000000"/>
          <w:sz w:val="20"/>
          <w:szCs w:val="20"/>
        </w:rPr>
        <w:t xml:space="preserve"> entre 1.0 y 30.0</w:t>
      </w:r>
      <w:r w:rsidR="005246FF">
        <w:rPr>
          <w:rFonts w:ascii="Arial" w:eastAsia="Arial" w:hAnsi="Arial" w:cs="Arial"/>
          <w:color w:val="000000"/>
          <w:sz w:val="20"/>
          <w:szCs w:val="20"/>
        </w:rPr>
        <w:t>.</w:t>
      </w:r>
      <w:r w:rsidRPr="005246FF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62F26FD2" w14:textId="064BA94D" w:rsidR="005246FF" w:rsidRPr="005246FF" w:rsidRDefault="005246FF" w:rsidP="005977B9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374151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Por último, muestre el atributo </w:t>
      </w:r>
      <w:proofErr w:type="spellStart"/>
      <w:r w:rsidRPr="005246FF">
        <w:rPr>
          <w:rFonts w:ascii="Arial" w:eastAsia="Arial" w:hAnsi="Arial" w:cs="Arial"/>
          <w:color w:val="000000"/>
          <w:sz w:val="20"/>
          <w:szCs w:val="20"/>
        </w:rPr>
        <w:t>tiempoTotal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sumado en el atleta</w:t>
      </w:r>
      <w:r w:rsidR="00CB674D">
        <w:rPr>
          <w:rFonts w:ascii="Arial" w:eastAsia="Arial" w:hAnsi="Arial" w:cs="Arial"/>
          <w:color w:val="000000"/>
          <w:sz w:val="20"/>
          <w:szCs w:val="20"/>
        </w:rPr>
        <w:t xml:space="preserve"> por cada acción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="00CB674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CB674D">
        <w:rPr>
          <w:rFonts w:ascii="Arial" w:eastAsia="Arial" w:hAnsi="Arial" w:cs="Arial"/>
          <w:color w:val="000000"/>
          <w:sz w:val="20"/>
          <w:szCs w:val="20"/>
        </w:rPr>
        <w:t>Ej</w:t>
      </w:r>
      <w:proofErr w:type="spellEnd"/>
      <w:r w:rsidR="00CB674D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gramStart"/>
      <w:r w:rsidR="00CB674D">
        <w:rPr>
          <w:rFonts w:ascii="Arial" w:eastAsia="Arial" w:hAnsi="Arial" w:cs="Arial"/>
          <w:color w:val="000000"/>
          <w:sz w:val="20"/>
          <w:szCs w:val="20"/>
        </w:rPr>
        <w:t>38.78..</w:t>
      </w:r>
      <w:proofErr w:type="gramEnd"/>
    </w:p>
    <w:p w14:paraId="69283AC7" w14:textId="77777777" w:rsidR="00F13A12" w:rsidRPr="001C3B8E" w:rsidRDefault="00F13A12" w:rsidP="00D93241">
      <w:pPr>
        <w:spacing w:after="0" w:line="276" w:lineRule="auto"/>
        <w:ind w:left="720"/>
        <w:rPr>
          <w:rFonts w:ascii="Arial" w:eastAsia="Arial" w:hAnsi="Arial" w:cs="Arial"/>
          <w:color w:val="374151"/>
          <w:sz w:val="20"/>
          <w:szCs w:val="20"/>
        </w:rPr>
      </w:pPr>
    </w:p>
    <w:p w14:paraId="4763D6C9" w14:textId="06B620BE" w:rsidR="00F13A12" w:rsidRPr="001C3B8E" w:rsidRDefault="00943175" w:rsidP="00D93241">
      <w:pPr>
        <w:spacing w:line="276" w:lineRule="auto"/>
        <w:rPr>
          <w:sz w:val="20"/>
          <w:szCs w:val="20"/>
        </w:rPr>
      </w:pPr>
      <w:r w:rsidRPr="001C3B8E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</w:p>
    <w:sectPr w:rsidR="00F13A12" w:rsidRPr="001C3B8E" w:rsidSect="00742AE1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1606" w14:textId="77777777" w:rsidR="00742AE1" w:rsidRDefault="00742AE1">
      <w:pPr>
        <w:spacing w:after="0" w:line="240" w:lineRule="auto"/>
      </w:pPr>
      <w:r>
        <w:separator/>
      </w:r>
    </w:p>
  </w:endnote>
  <w:endnote w:type="continuationSeparator" w:id="0">
    <w:p w14:paraId="5AC266BF" w14:textId="77777777" w:rsidR="00742AE1" w:rsidRDefault="0074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5903" w14:textId="77777777" w:rsidR="00742AE1" w:rsidRDefault="00742AE1">
      <w:pPr>
        <w:spacing w:after="0" w:line="240" w:lineRule="auto"/>
      </w:pPr>
      <w:r>
        <w:separator/>
      </w:r>
    </w:p>
  </w:footnote>
  <w:footnote w:type="continuationSeparator" w:id="0">
    <w:p w14:paraId="5C5C4D0C" w14:textId="77777777" w:rsidR="00742AE1" w:rsidRDefault="0074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2"/>
      <w:id w:val="1596365055"/>
    </w:sdtPr>
    <w:sdtContent>
      <w:p w14:paraId="1245238B" w14:textId="77777777" w:rsidR="00F13A12" w:rsidRDefault="00000000">
        <w:pPr>
          <w:rPr>
            <w:ins w:id="1" w:author="Juan José Saez" w:date="2024-03-03T06:49:00Z"/>
          </w:rPr>
        </w:pPr>
        <w:sdt>
          <w:sdtPr>
            <w:tag w:val="goog_rdk_1"/>
            <w:id w:val="-1765225406"/>
          </w:sdtPr>
          <w:sdtContent/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CC"/>
    <w:multiLevelType w:val="multilevel"/>
    <w:tmpl w:val="1700B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E450B1B"/>
    <w:multiLevelType w:val="multilevel"/>
    <w:tmpl w:val="8B2822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81791607">
    <w:abstractNumId w:val="0"/>
  </w:num>
  <w:num w:numId="2" w16cid:durableId="7466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A12"/>
    <w:rsid w:val="001C3B8E"/>
    <w:rsid w:val="00211CB6"/>
    <w:rsid w:val="002574CE"/>
    <w:rsid w:val="003B50E9"/>
    <w:rsid w:val="00452D84"/>
    <w:rsid w:val="00461097"/>
    <w:rsid w:val="004911CF"/>
    <w:rsid w:val="005246FF"/>
    <w:rsid w:val="005977B9"/>
    <w:rsid w:val="00742AE1"/>
    <w:rsid w:val="00844894"/>
    <w:rsid w:val="008953D5"/>
    <w:rsid w:val="009231C6"/>
    <w:rsid w:val="00943175"/>
    <w:rsid w:val="00A16EE3"/>
    <w:rsid w:val="00BB3858"/>
    <w:rsid w:val="00C96017"/>
    <w:rsid w:val="00CB674D"/>
    <w:rsid w:val="00D93241"/>
    <w:rsid w:val="00E56BB7"/>
    <w:rsid w:val="00F07FEB"/>
    <w:rsid w:val="00F13006"/>
    <w:rsid w:val="00F1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8549"/>
  <w15:docId w15:val="{FB9EBA22-148C-4189-BFBB-E41BEDC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26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Carrera_a_pi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Ciclis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Nataci%C3%B3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0KaMTxvPnxgRwCbDV1oobAOQQ==">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Juan Jo</cp:lastModifiedBy>
  <cp:revision>6</cp:revision>
  <dcterms:created xsi:type="dcterms:W3CDTF">2024-02-29T17:16:00Z</dcterms:created>
  <dcterms:modified xsi:type="dcterms:W3CDTF">2024-03-04T10:23:00Z</dcterms:modified>
</cp:coreProperties>
</file>